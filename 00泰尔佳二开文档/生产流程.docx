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0D" w:rsidRDefault="002C040D" w:rsidP="002C04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订单的基础数据</w:t>
      </w:r>
    </w:p>
    <w:p w:rsidR="002C040D" w:rsidRDefault="002C040D" w:rsidP="002C04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订单号（自动生成）</w:t>
      </w:r>
      <w:ins w:id="0" w:author="sunder" w:date="2017-04-27T09:20:00Z">
        <w:r w:rsidR="000D1398">
          <w:rPr>
            <w:rFonts w:hint="eastAsia"/>
          </w:rPr>
          <w:t>年</w:t>
        </w:r>
      </w:ins>
      <w:ins w:id="1" w:author="sunder" w:date="2017-04-27T09:22:00Z">
        <w:r w:rsidR="008A5AFB">
          <w:rPr>
            <w:rFonts w:hint="eastAsia"/>
          </w:rPr>
          <w:t>月</w:t>
        </w:r>
      </w:ins>
      <w:ins w:id="2" w:author="sunder" w:date="2017-04-27T09:20:00Z">
        <w:r w:rsidR="000D1398">
          <w:rPr>
            <w:rFonts w:hint="eastAsia"/>
          </w:rPr>
          <w:t>+</w:t>
        </w:r>
        <w:r w:rsidR="000D1398">
          <w:rPr>
            <w:rFonts w:hint="eastAsia"/>
          </w:rPr>
          <w:t>流水号</w:t>
        </w:r>
      </w:ins>
      <w:ins w:id="3" w:author="sunder" w:date="2017-04-27T09:22:00Z">
        <w:r w:rsidR="00815537">
          <w:rPr>
            <w:rFonts w:hint="eastAsia"/>
          </w:rPr>
          <w:t>3</w:t>
        </w:r>
      </w:ins>
      <w:ins w:id="4" w:author="sunder" w:date="2017-04-27T09:21:00Z">
        <w:r w:rsidR="000D1398">
          <w:rPr>
            <w:rFonts w:hint="eastAsia"/>
          </w:rPr>
          <w:t>位</w:t>
        </w:r>
      </w:ins>
      <w:ins w:id="5" w:author="sunder" w:date="2017-04-27T09:20:00Z">
        <w:r w:rsidR="000D1398">
          <w:rPr>
            <w:rFonts w:hint="eastAsia"/>
          </w:rPr>
          <w:t xml:space="preserve">  </w:t>
        </w:r>
        <w:r w:rsidR="000D1398">
          <w:rPr>
            <w:rFonts w:hint="eastAsia"/>
          </w:rPr>
          <w:t>（</w:t>
        </w:r>
      </w:ins>
      <w:ins w:id="6" w:author="sunder" w:date="2017-04-27T09:21:00Z">
        <w:r w:rsidR="000D1398">
          <w:rPr>
            <w:rFonts w:hint="eastAsia"/>
          </w:rPr>
          <w:t xml:space="preserve">TRJ </w:t>
        </w:r>
      </w:ins>
      <w:ins w:id="7" w:author="sunder" w:date="2017-04-27T09:20:00Z">
        <w:r w:rsidR="000D1398">
          <w:rPr>
            <w:rFonts w:hint="eastAsia"/>
          </w:rPr>
          <w:t>2017</w:t>
        </w:r>
      </w:ins>
      <w:ins w:id="8" w:author="sunder" w:date="2017-04-27T09:21:00Z">
        <w:r w:rsidR="003D3330">
          <w:rPr>
            <w:rFonts w:hint="eastAsia"/>
          </w:rPr>
          <w:t>01001</w:t>
        </w:r>
      </w:ins>
      <w:ins w:id="9" w:author="sunder" w:date="2017-04-27T09:20:00Z">
        <w:r w:rsidR="000D1398">
          <w:rPr>
            <w:rFonts w:hint="eastAsia"/>
          </w:rPr>
          <w:t>）</w:t>
        </w:r>
      </w:ins>
    </w:p>
    <w:p w:rsidR="002C040D" w:rsidRDefault="002C040D" w:rsidP="002C040D">
      <w:pPr>
        <w:pStyle w:val="a5"/>
        <w:numPr>
          <w:ilvl w:val="0"/>
          <w:numId w:val="2"/>
        </w:numPr>
        <w:ind w:firstLineChars="0"/>
        <w:rPr>
          <w:ins w:id="10" w:author="sunder" w:date="2017-04-27T09:22:00Z"/>
        </w:rPr>
      </w:pPr>
      <w:r>
        <w:rPr>
          <w:rFonts w:hint="eastAsia"/>
        </w:rPr>
        <w:t>样品款号</w:t>
      </w:r>
      <w:ins w:id="11" w:author="sunder" w:date="2017-04-27T09:23:00Z">
        <w:r w:rsidR="000C1379">
          <w:rPr>
            <w:rFonts w:hint="eastAsia"/>
          </w:rPr>
          <w:t>（手工）</w:t>
        </w:r>
      </w:ins>
    </w:p>
    <w:p w:rsidR="004668D8" w:rsidRDefault="004668D8" w:rsidP="002C040D">
      <w:pPr>
        <w:pStyle w:val="a5"/>
        <w:numPr>
          <w:ilvl w:val="0"/>
          <w:numId w:val="2"/>
        </w:numPr>
        <w:ind w:firstLineChars="0"/>
      </w:pPr>
      <w:ins w:id="12" w:author="sunder" w:date="2017-04-27T09:22:00Z">
        <w:r>
          <w:rPr>
            <w:rFonts w:hint="eastAsia"/>
          </w:rPr>
          <w:t>客户</w:t>
        </w:r>
        <w:r w:rsidR="005F3136">
          <w:rPr>
            <w:rFonts w:hint="eastAsia"/>
          </w:rPr>
          <w:t>（</w:t>
        </w:r>
        <w:r w:rsidR="00DC4BB8">
          <w:rPr>
            <w:rFonts w:hint="eastAsia"/>
          </w:rPr>
          <w:t>基础档案</w:t>
        </w:r>
        <w:r w:rsidR="00930CF3">
          <w:rPr>
            <w:rFonts w:hint="eastAsia"/>
          </w:rPr>
          <w:t xml:space="preserve"> </w:t>
        </w:r>
        <w:r w:rsidR="00930CF3">
          <w:rPr>
            <w:rFonts w:hint="eastAsia"/>
          </w:rPr>
          <w:t>名称、</w:t>
        </w:r>
        <w:r w:rsidR="00973167">
          <w:rPr>
            <w:rFonts w:hint="eastAsia"/>
          </w:rPr>
          <w:t>地址。。。。。。</w:t>
        </w:r>
      </w:ins>
      <w:ins w:id="13" w:author="sunder" w:date="2017-04-27T09:27:00Z">
        <w:r w:rsidR="005760B3">
          <w:rPr>
            <w:rFonts w:hint="eastAsia"/>
          </w:rPr>
          <w:t>）、</w:t>
        </w:r>
      </w:ins>
      <w:ins w:id="14" w:author="sunder" w:date="2017-04-27T09:28:00Z">
        <w:r w:rsidR="00C31FA6">
          <w:rPr>
            <w:rFonts w:hint="eastAsia"/>
          </w:rPr>
          <w:t>部门</w:t>
        </w:r>
      </w:ins>
      <w:ins w:id="15" w:author="sunder" w:date="2017-04-27T09:27:00Z">
        <w:r w:rsidR="005760B3">
          <w:rPr>
            <w:rFonts w:hint="eastAsia"/>
          </w:rPr>
          <w:t>、</w:t>
        </w:r>
      </w:ins>
      <w:ins w:id="16" w:author="sunder" w:date="2017-04-27T09:23:00Z">
        <w:r w:rsidR="00DA12E5">
          <w:rPr>
            <w:rFonts w:hint="eastAsia"/>
          </w:rPr>
          <w:t>业务员</w:t>
        </w:r>
      </w:ins>
    </w:p>
    <w:p w:rsidR="002C040D" w:rsidRDefault="002C040D" w:rsidP="002C04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大货款号</w:t>
      </w:r>
      <w:ins w:id="17" w:author="sunder" w:date="2017-04-27T09:23:00Z">
        <w:r w:rsidR="00DC369F">
          <w:rPr>
            <w:rFonts w:hint="eastAsia"/>
          </w:rPr>
          <w:t>（手工）</w:t>
        </w:r>
      </w:ins>
    </w:p>
    <w:p w:rsidR="002C040D" w:rsidRDefault="002C040D" w:rsidP="002C04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品名</w:t>
      </w:r>
      <w:ins w:id="18" w:author="sunder" w:date="2017-04-27T09:23:00Z">
        <w:r w:rsidR="002C1D22">
          <w:rPr>
            <w:rFonts w:hint="eastAsia"/>
          </w:rPr>
          <w:t>（手工）</w:t>
        </w:r>
      </w:ins>
    </w:p>
    <w:p w:rsidR="002C040D" w:rsidRPr="002C040D" w:rsidRDefault="002C040D" w:rsidP="002C04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明细数量（尺码</w:t>
      </w:r>
      <w:ins w:id="19" w:author="sunder" w:date="2017-04-27T09:23:00Z">
        <w:r w:rsidR="003B1561">
          <w:rPr>
            <w:rFonts w:hint="eastAsia"/>
          </w:rPr>
          <w:t>（</w:t>
        </w:r>
      </w:ins>
      <w:ins w:id="20" w:author="sunder" w:date="2017-04-27T09:24:00Z">
        <w:r w:rsidR="003B1561">
          <w:rPr>
            <w:rFonts w:hint="eastAsia"/>
          </w:rPr>
          <w:t>基础档案</w:t>
        </w:r>
      </w:ins>
      <w:ins w:id="21" w:author="sunder" w:date="2017-04-27T09:23:00Z">
        <w:r w:rsidR="003B1561">
          <w:rPr>
            <w:rFonts w:hint="eastAsia"/>
          </w:rPr>
          <w:t>）</w:t>
        </w:r>
      </w:ins>
      <w:r>
        <w:rPr>
          <w:rFonts w:hint="eastAsia"/>
        </w:rPr>
        <w:t>、颜色</w:t>
      </w:r>
      <w:ins w:id="22" w:author="sunder" w:date="2017-04-27T09:24:00Z">
        <w:r w:rsidR="003B1561">
          <w:rPr>
            <w:rFonts w:hint="eastAsia"/>
          </w:rPr>
          <w:t>（基础档案</w:t>
        </w:r>
      </w:ins>
      <w:ins w:id="23" w:author="sunder" w:date="2017-04-27T09:26:00Z">
        <w:r w:rsidR="00741773">
          <w:rPr>
            <w:rFonts w:hint="eastAsia"/>
          </w:rPr>
          <w:t>:</w:t>
        </w:r>
        <w:r w:rsidR="00741773">
          <w:rPr>
            <w:rFonts w:hint="eastAsia"/>
          </w:rPr>
          <w:t>本白、麻灰</w:t>
        </w:r>
      </w:ins>
      <w:ins w:id="24" w:author="sunder" w:date="2017-04-27T09:24:00Z">
        <w:r w:rsidR="003B1561">
          <w:rPr>
            <w:rFonts w:hint="eastAsia"/>
          </w:rPr>
          <w:t>）</w:t>
        </w:r>
      </w:ins>
      <w:r>
        <w:rPr>
          <w:rFonts w:hint="eastAsia"/>
        </w:rPr>
        <w:t>、明细数</w:t>
      </w:r>
      <w:ins w:id="25" w:author="sunder" w:date="2017-04-27T09:26:00Z">
        <w:r w:rsidR="00AE1728">
          <w:rPr>
            <w:rFonts w:hint="eastAsia"/>
          </w:rPr>
          <w:t>、色号</w:t>
        </w:r>
      </w:ins>
      <w:ins w:id="26" w:author="sunder" w:date="2017-04-27T09:29:00Z">
        <w:r w:rsidR="00C51562">
          <w:rPr>
            <w:rFonts w:hint="eastAsia"/>
          </w:rPr>
          <w:t>（非必输入）</w:t>
        </w:r>
      </w:ins>
      <w:r>
        <w:rPr>
          <w:rFonts w:hint="eastAsia"/>
        </w:rPr>
        <w:t>）</w:t>
      </w:r>
      <w:r w:rsidRPr="002C040D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>自动生成总数量</w:t>
      </w:r>
      <w:ins w:id="27" w:author="sunder" w:date="2017-04-27T09:30:00Z">
        <w:r w:rsidR="00CE2D57">
          <w:rPr>
            <w:rFonts w:asciiTheme="minorEastAsia" w:hAnsiTheme="minorEastAsia" w:hint="eastAsia"/>
          </w:rPr>
          <w:t>（二维表）</w:t>
        </w:r>
      </w:ins>
    </w:p>
    <w:p w:rsidR="002C040D" w:rsidRDefault="002C040D" w:rsidP="002C040D">
      <w:pPr>
        <w:pStyle w:val="a5"/>
        <w:numPr>
          <w:ilvl w:val="0"/>
          <w:numId w:val="2"/>
        </w:numPr>
        <w:ind w:firstLineChars="0"/>
        <w:rPr>
          <w:ins w:id="28" w:author="sunder" w:date="2017-04-27T09:47:00Z"/>
        </w:rPr>
      </w:pPr>
      <w:r>
        <w:rPr>
          <w:rFonts w:hint="eastAsia"/>
        </w:rPr>
        <w:t>货期</w:t>
      </w:r>
      <w:ins w:id="29" w:author="sunder" w:date="2017-04-27T09:31:00Z">
        <w:r w:rsidR="002160B7">
          <w:rPr>
            <w:rFonts w:hint="eastAsia"/>
          </w:rPr>
          <w:t>（</w:t>
        </w:r>
        <w:r w:rsidR="008E2C17">
          <w:rPr>
            <w:rFonts w:hint="eastAsia"/>
          </w:rPr>
          <w:t>日期、数量</w:t>
        </w:r>
      </w:ins>
      <w:ins w:id="30" w:author="sunder" w:date="2017-04-27T09:32:00Z">
        <w:r w:rsidR="008E2C17">
          <w:rPr>
            <w:rFonts w:hint="eastAsia"/>
          </w:rPr>
          <w:t>、颜色、尺码</w:t>
        </w:r>
      </w:ins>
      <w:ins w:id="31" w:author="sunder" w:date="2017-04-27T09:31:00Z">
        <w:r w:rsidR="002160B7">
          <w:rPr>
            <w:rFonts w:hint="eastAsia"/>
          </w:rPr>
          <w:t>）</w:t>
        </w:r>
      </w:ins>
    </w:p>
    <w:p w:rsidR="00F01B4E" w:rsidRDefault="00F01B4E" w:rsidP="002C040D">
      <w:pPr>
        <w:pStyle w:val="a5"/>
        <w:numPr>
          <w:ilvl w:val="0"/>
          <w:numId w:val="2"/>
        </w:numPr>
        <w:ind w:firstLineChars="0"/>
      </w:pPr>
      <w:ins w:id="32" w:author="sunder" w:date="2017-04-27T09:47:00Z">
        <w:r>
          <w:rPr>
            <w:rFonts w:hint="eastAsia"/>
          </w:rPr>
          <w:t>手工输入部位</w:t>
        </w:r>
      </w:ins>
    </w:p>
    <w:p w:rsidR="002C040D" w:rsidRDefault="002C040D" w:rsidP="002C04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工艺</w:t>
      </w:r>
    </w:p>
    <w:p w:rsidR="002C040D" w:rsidRDefault="002C040D" w:rsidP="002C040D">
      <w:pPr>
        <w:pStyle w:val="a5"/>
        <w:numPr>
          <w:ilvl w:val="0"/>
          <w:numId w:val="3"/>
        </w:numPr>
        <w:ind w:firstLineChars="0"/>
        <w:rPr>
          <w:ins w:id="33" w:author="sunder" w:date="2017-04-27T09:46:00Z"/>
        </w:rPr>
      </w:pPr>
      <w:r>
        <w:rPr>
          <w:rFonts w:hint="eastAsia"/>
        </w:rPr>
        <w:t>面辅料耗用计划</w:t>
      </w:r>
      <w:ins w:id="34" w:author="sunder" w:date="2017-04-27T09:34:00Z">
        <w:r w:rsidR="00AA1048">
          <w:rPr>
            <w:rFonts w:hint="eastAsia"/>
          </w:rPr>
          <w:t>（</w:t>
        </w:r>
      </w:ins>
      <w:ins w:id="35" w:author="sunder" w:date="2017-04-27T09:35:00Z">
        <w:r w:rsidR="000E51F0">
          <w:rPr>
            <w:rFonts w:hint="eastAsia"/>
          </w:rPr>
          <w:t>选择</w:t>
        </w:r>
      </w:ins>
      <w:ins w:id="36" w:author="sunder" w:date="2017-04-27T09:34:00Z">
        <w:r w:rsidR="00AA1048">
          <w:rPr>
            <w:rFonts w:hint="eastAsia"/>
          </w:rPr>
          <w:t>）</w:t>
        </w:r>
      </w:ins>
      <w:ins w:id="37" w:author="sunder" w:date="2017-04-27T09:35:00Z">
        <w:r w:rsidR="00FC0575">
          <w:rPr>
            <w:rFonts w:hint="eastAsia"/>
          </w:rPr>
          <w:t>（</w:t>
        </w:r>
      </w:ins>
      <w:ins w:id="38" w:author="sunder" w:date="2017-04-27T09:39:00Z">
        <w:r w:rsidR="00B53935">
          <w:rPr>
            <w:rFonts w:hint="eastAsia"/>
          </w:rPr>
          <w:t>经销面料</w:t>
        </w:r>
        <w:r w:rsidR="00803BE2">
          <w:rPr>
            <w:rFonts w:hint="eastAsia"/>
          </w:rPr>
          <w:t>（库）</w:t>
        </w:r>
      </w:ins>
      <w:bookmarkStart w:id="39" w:name="_GoBack"/>
      <w:ins w:id="40" w:author="sunder" w:date="2017-04-27T09:42:00Z">
        <w:r w:rsidR="000348DC">
          <w:rPr>
            <w:rFonts w:hint="eastAsia"/>
          </w:rPr>
          <w:t>门幅</w:t>
        </w:r>
        <w:r w:rsidR="00FF1BAE">
          <w:rPr>
            <w:rFonts w:hint="eastAsia"/>
          </w:rPr>
          <w:t>cm</w:t>
        </w:r>
        <w:r w:rsidR="000348DC">
          <w:rPr>
            <w:rFonts w:hint="eastAsia"/>
          </w:rPr>
          <w:t xml:space="preserve"> </w:t>
        </w:r>
        <w:r w:rsidR="000348DC">
          <w:rPr>
            <w:rFonts w:hint="eastAsia"/>
          </w:rPr>
          <w:t>克重</w:t>
        </w:r>
        <w:r w:rsidR="00FF1BAE">
          <w:rPr>
            <w:rFonts w:hint="eastAsia"/>
          </w:rPr>
          <w:t>g/m2</w:t>
        </w:r>
        <w:bookmarkEnd w:id="39"/>
        <w:r w:rsidR="000348DC" w:rsidRPr="003F79A0">
          <w:rPr>
            <w:rFonts w:hint="eastAsia"/>
            <w:rPrChange w:id="41" w:author="sunder" w:date="2017-05-05T21:45:00Z">
              <w:rPr>
                <w:rFonts w:hint="eastAsia"/>
              </w:rPr>
            </w:rPrChange>
          </w:rPr>
          <w:t>（</w:t>
        </w:r>
        <w:r w:rsidR="000348DC">
          <w:rPr>
            <w:rFonts w:hint="eastAsia"/>
          </w:rPr>
          <w:t>这两个不在库里）</w:t>
        </w:r>
      </w:ins>
      <w:ins w:id="42" w:author="sunder" w:date="2017-04-27T09:39:00Z">
        <w:r w:rsidR="00B53935">
          <w:rPr>
            <w:rFonts w:hint="eastAsia"/>
          </w:rPr>
          <w:t>、外协面料</w:t>
        </w:r>
      </w:ins>
      <w:ins w:id="43" w:author="sunder" w:date="2017-04-27T09:40:00Z">
        <w:r w:rsidR="002F0C64">
          <w:rPr>
            <w:rFonts w:hint="eastAsia"/>
          </w:rPr>
          <w:t>（基础面料名称</w:t>
        </w:r>
      </w:ins>
      <w:ins w:id="44" w:author="sunder" w:date="2017-04-27T09:41:00Z">
        <w:r w:rsidR="0076075C">
          <w:rPr>
            <w:rFonts w:hint="eastAsia"/>
          </w:rPr>
          <w:t>库</w:t>
        </w:r>
      </w:ins>
      <w:ins w:id="45" w:author="sunder" w:date="2017-04-27T09:45:00Z">
        <w:r w:rsidR="006A7198">
          <w:rPr>
            <w:rFonts w:hint="eastAsia"/>
          </w:rPr>
          <w:t>（</w:t>
        </w:r>
      </w:ins>
      <w:ins w:id="46" w:author="sunder" w:date="2017-04-27T09:44:00Z">
        <w:r w:rsidR="008B7F15">
          <w:rPr>
            <w:rFonts w:hint="eastAsia"/>
          </w:rPr>
          <w:t>单耗</w:t>
        </w:r>
      </w:ins>
      <w:ins w:id="47" w:author="sunder" w:date="2017-04-27T09:45:00Z">
        <w:r w:rsidR="006A7198">
          <w:rPr>
            <w:rFonts w:hint="eastAsia"/>
          </w:rPr>
          <w:t>）</w:t>
        </w:r>
      </w:ins>
      <w:ins w:id="48" w:author="sunder" w:date="2017-04-27T09:40:00Z">
        <w:r w:rsidR="002F0C64">
          <w:rPr>
            <w:rFonts w:hint="eastAsia"/>
          </w:rPr>
          <w:t>、</w:t>
        </w:r>
      </w:ins>
      <w:ins w:id="49" w:author="sunder" w:date="2017-04-27T09:41:00Z">
        <w:r w:rsidR="0076075C">
          <w:rPr>
            <w:rFonts w:hint="eastAsia"/>
          </w:rPr>
          <w:t>棉纱库</w:t>
        </w:r>
      </w:ins>
      <w:ins w:id="50" w:author="sunder" w:date="2017-04-27T09:44:00Z">
        <w:r w:rsidR="008B7F15">
          <w:rPr>
            <w:rFonts w:hint="eastAsia"/>
          </w:rPr>
          <w:t>（公式计算）</w:t>
        </w:r>
      </w:ins>
      <w:ins w:id="51" w:author="sunder" w:date="2017-04-27T09:40:00Z">
        <w:r w:rsidR="002F0C64">
          <w:rPr>
            <w:rFonts w:hint="eastAsia"/>
          </w:rPr>
          <w:t>）</w:t>
        </w:r>
      </w:ins>
      <w:ins w:id="52" w:author="sunder" w:date="2017-04-27T09:35:00Z">
        <w:r w:rsidR="00FC0575">
          <w:rPr>
            <w:rFonts w:hint="eastAsia"/>
          </w:rPr>
          <w:t>）</w:t>
        </w:r>
      </w:ins>
    </w:p>
    <w:p w:rsidR="003D1F89" w:rsidDel="00E75145" w:rsidRDefault="003D1F89" w:rsidP="002C040D">
      <w:pPr>
        <w:pStyle w:val="a5"/>
        <w:numPr>
          <w:ilvl w:val="0"/>
          <w:numId w:val="3"/>
        </w:numPr>
        <w:ind w:firstLineChars="0"/>
        <w:rPr>
          <w:del w:id="53" w:author="sunder" w:date="2017-04-27T10:14:00Z"/>
        </w:rPr>
      </w:pPr>
      <w:ins w:id="54" w:author="sunder" w:date="2017-04-27T09:46:00Z">
        <w:r>
          <w:rPr>
            <w:rFonts w:hint="eastAsia"/>
          </w:rPr>
          <w:t>辅料库</w:t>
        </w:r>
        <w:r w:rsidR="00F44726">
          <w:rPr>
            <w:rFonts w:hint="eastAsia"/>
          </w:rPr>
          <w:t>：</w:t>
        </w:r>
        <w:r w:rsidR="00CA64BD">
          <w:rPr>
            <w:rFonts w:hint="eastAsia"/>
          </w:rPr>
          <w:t>名称、</w:t>
        </w:r>
        <w:r w:rsidR="005934EE">
          <w:rPr>
            <w:rFonts w:hint="eastAsia"/>
          </w:rPr>
          <w:t>规格</w:t>
        </w:r>
      </w:ins>
    </w:p>
    <w:p w:rsidR="002C040D" w:rsidRDefault="002C040D">
      <w:pPr>
        <w:pStyle w:val="a5"/>
        <w:numPr>
          <w:ilvl w:val="0"/>
          <w:numId w:val="3"/>
        </w:numPr>
        <w:ind w:firstLineChars="0"/>
      </w:pPr>
      <w:del w:id="55" w:author="sunder" w:date="2017-04-27T09:51:00Z">
        <w:r w:rsidDel="00253A6E">
          <w:rPr>
            <w:rFonts w:hint="eastAsia"/>
          </w:rPr>
          <w:delText>成衣尺寸（表格）</w:delText>
        </w:r>
      </w:del>
    </w:p>
    <w:p w:rsidR="002C040D" w:rsidDel="00CB11D3" w:rsidRDefault="002C040D" w:rsidP="002C040D">
      <w:pPr>
        <w:pStyle w:val="a5"/>
        <w:numPr>
          <w:ilvl w:val="0"/>
          <w:numId w:val="3"/>
        </w:numPr>
        <w:ind w:firstLineChars="0"/>
        <w:rPr>
          <w:del w:id="56" w:author="sunder" w:date="2017-04-27T09:51:00Z"/>
        </w:rPr>
      </w:pPr>
      <w:del w:id="57" w:author="sunder" w:date="2017-04-27T09:51:00Z">
        <w:r w:rsidDel="00CB11D3">
          <w:rPr>
            <w:rFonts w:hint="eastAsia"/>
          </w:rPr>
          <w:delText>缝制工艺</w:delText>
        </w:r>
      </w:del>
    </w:p>
    <w:p w:rsidR="002C040D" w:rsidDel="00CB11D3" w:rsidRDefault="002C040D" w:rsidP="002C040D">
      <w:pPr>
        <w:pStyle w:val="a5"/>
        <w:numPr>
          <w:ilvl w:val="0"/>
          <w:numId w:val="3"/>
        </w:numPr>
        <w:ind w:firstLineChars="0"/>
        <w:rPr>
          <w:del w:id="58" w:author="sunder" w:date="2017-04-27T09:51:00Z"/>
        </w:rPr>
      </w:pPr>
      <w:del w:id="59" w:author="sunder" w:date="2017-04-27T09:51:00Z">
        <w:r w:rsidDel="00CB11D3">
          <w:rPr>
            <w:rFonts w:hint="eastAsia"/>
          </w:rPr>
          <w:delText>包装工艺</w:delText>
        </w:r>
      </w:del>
    </w:p>
    <w:p w:rsidR="00D20114" w:rsidRDefault="00CB11D3" w:rsidP="00D20114">
      <w:pPr>
        <w:pStyle w:val="a5"/>
        <w:numPr>
          <w:ilvl w:val="0"/>
          <w:numId w:val="3"/>
        </w:numPr>
        <w:ind w:firstLineChars="0"/>
        <w:rPr>
          <w:ins w:id="60" w:author="sunder" w:date="2017-04-27T09:51:00Z"/>
        </w:rPr>
      </w:pPr>
      <w:ins w:id="61" w:author="sunder" w:date="2017-04-27T09:52:00Z">
        <w:r>
          <w:rPr>
            <w:rFonts w:hint="eastAsia"/>
          </w:rPr>
          <w:t>定义</w:t>
        </w:r>
      </w:ins>
      <w:ins w:id="62" w:author="sunder" w:date="2017-04-27T10:16:00Z">
        <w:r w:rsidR="00CB4697">
          <w:rPr>
            <w:rFonts w:hint="eastAsia"/>
          </w:rPr>
          <w:t>面料</w:t>
        </w:r>
      </w:ins>
      <w:ins w:id="63" w:author="sunder" w:date="2017-04-27T09:52:00Z">
        <w:r>
          <w:rPr>
            <w:rFonts w:hint="eastAsia"/>
          </w:rPr>
          <w:t>生产流程</w:t>
        </w:r>
      </w:ins>
      <w:ins w:id="64" w:author="sunder" w:date="2017-04-27T09:53:00Z">
        <w:r w:rsidR="0064051C">
          <w:rPr>
            <w:rFonts w:hint="eastAsia"/>
          </w:rPr>
          <w:t>（裁剪</w:t>
        </w:r>
        <w:r w:rsidR="00E74562">
          <w:rPr>
            <w:rFonts w:hint="eastAsia"/>
          </w:rPr>
          <w:t>、印花</w:t>
        </w:r>
        <w:r w:rsidR="00777ED6">
          <w:rPr>
            <w:rFonts w:hint="eastAsia"/>
          </w:rPr>
          <w:t>、</w:t>
        </w:r>
        <w:r w:rsidR="009126D3">
          <w:rPr>
            <w:rFonts w:hint="eastAsia"/>
          </w:rPr>
          <w:t>绣花、缝制、</w:t>
        </w:r>
        <w:r w:rsidR="003236DF">
          <w:rPr>
            <w:rFonts w:hint="eastAsia"/>
          </w:rPr>
          <w:t>整烫、整检</w:t>
        </w:r>
        <w:r w:rsidR="0064051C">
          <w:rPr>
            <w:rFonts w:hint="eastAsia"/>
          </w:rPr>
          <w:t>）</w:t>
        </w:r>
      </w:ins>
      <w:ins w:id="65" w:author="sunder" w:date="2017-04-27T09:54:00Z">
        <w:r w:rsidR="00295A6E">
          <w:rPr>
            <w:rFonts w:hint="eastAsia"/>
          </w:rPr>
          <w:t>分自加工、外协</w:t>
        </w:r>
      </w:ins>
    </w:p>
    <w:p w:rsidR="002C040D" w:rsidRDefault="00EA09E9" w:rsidP="002C040D">
      <w:pPr>
        <w:pStyle w:val="a5"/>
        <w:numPr>
          <w:ilvl w:val="0"/>
          <w:numId w:val="1"/>
        </w:numPr>
        <w:ind w:firstLineChars="0"/>
        <w:rPr>
          <w:ins w:id="66" w:author="sunder" w:date="2017-04-27T09:57:00Z"/>
        </w:rPr>
      </w:pPr>
      <w:ins w:id="67" w:author="sunder" w:date="2017-04-27T09:58:00Z">
        <w:r>
          <w:rPr>
            <w:rFonts w:hint="eastAsia"/>
          </w:rPr>
          <w:t>面料计划</w:t>
        </w:r>
      </w:ins>
      <w:del w:id="68" w:author="sunder" w:date="2017-04-27T09:57:00Z">
        <w:r w:rsidR="002C040D" w:rsidDel="00A70EEC">
          <w:rPr>
            <w:rFonts w:hint="eastAsia"/>
          </w:rPr>
          <w:delText>面料</w:delText>
        </w:r>
      </w:del>
    </w:p>
    <w:p w:rsidR="003F71EE" w:rsidRDefault="00855877">
      <w:pPr>
        <w:pStyle w:val="a5"/>
        <w:numPr>
          <w:ilvl w:val="0"/>
          <w:numId w:val="11"/>
        </w:numPr>
        <w:ind w:firstLineChars="0"/>
        <w:rPr>
          <w:ins w:id="69" w:author="sunder" w:date="2017-04-27T09:58:00Z"/>
        </w:rPr>
        <w:pPrChange w:id="70" w:author="sunder" w:date="2017-04-27T09:58:00Z">
          <w:pPr>
            <w:pStyle w:val="a5"/>
            <w:numPr>
              <w:numId w:val="1"/>
            </w:numPr>
            <w:ind w:left="420" w:firstLineChars="0" w:hanging="420"/>
          </w:pPr>
        </w:pPrChange>
      </w:pPr>
      <w:ins w:id="71" w:author="sunder" w:date="2017-04-27T09:58:00Z">
        <w:r>
          <w:rPr>
            <w:rFonts w:hint="eastAsia"/>
          </w:rPr>
          <w:t>组织面料</w:t>
        </w:r>
        <w:r w:rsidR="00322B3F">
          <w:rPr>
            <w:rFonts w:hint="eastAsia"/>
          </w:rPr>
          <w:t>：</w:t>
        </w:r>
        <w:r w:rsidR="00942187">
          <w:rPr>
            <w:rFonts w:hint="eastAsia"/>
          </w:rPr>
          <w:t>采购棉纱计划</w:t>
        </w:r>
      </w:ins>
      <w:ins w:id="72" w:author="sunder" w:date="2017-04-27T09:59:00Z">
        <w:r w:rsidR="00942187">
          <w:rPr>
            <w:rFonts w:hint="eastAsia"/>
          </w:rPr>
          <w:t>、织造计划、染色计划</w:t>
        </w:r>
        <w:r w:rsidR="0074642D">
          <w:rPr>
            <w:rFonts w:hint="eastAsia"/>
          </w:rPr>
          <w:t>、入库计划</w:t>
        </w:r>
        <w:r w:rsidR="00DB6443">
          <w:rPr>
            <w:rFonts w:hint="eastAsia"/>
          </w:rPr>
          <w:t>（名称日期数量）</w:t>
        </w:r>
      </w:ins>
      <w:ins w:id="73" w:author="sunder" w:date="2017-04-27T10:00:00Z">
        <w:r w:rsidR="000B42D6">
          <w:rPr>
            <w:rFonts w:hint="eastAsia"/>
          </w:rPr>
          <w:t>面料入库</w:t>
        </w:r>
      </w:ins>
    </w:p>
    <w:p w:rsidR="00322B3F" w:rsidRDefault="00326F85">
      <w:pPr>
        <w:pStyle w:val="a5"/>
        <w:numPr>
          <w:ilvl w:val="0"/>
          <w:numId w:val="11"/>
        </w:numPr>
        <w:ind w:firstLineChars="0"/>
        <w:rPr>
          <w:ins w:id="74" w:author="sunder" w:date="2017-04-27T10:02:00Z"/>
        </w:rPr>
        <w:pPrChange w:id="75" w:author="sunder" w:date="2017-04-27T09:58:00Z">
          <w:pPr>
            <w:pStyle w:val="a5"/>
            <w:numPr>
              <w:numId w:val="1"/>
            </w:numPr>
            <w:ind w:left="420" w:firstLineChars="0" w:hanging="420"/>
          </w:pPr>
        </w:pPrChange>
      </w:pPr>
      <w:ins w:id="76" w:author="sunder" w:date="2017-04-27T10:00:00Z">
        <w:r>
          <w:rPr>
            <w:rFonts w:hint="eastAsia"/>
          </w:rPr>
          <w:t>面料执行情况</w:t>
        </w:r>
      </w:ins>
      <w:ins w:id="77" w:author="sunder" w:date="2017-04-27T10:01:00Z">
        <w:r w:rsidR="00F52844">
          <w:rPr>
            <w:rFonts w:hint="eastAsia"/>
          </w:rPr>
          <w:t xml:space="preserve"> </w:t>
        </w:r>
        <w:r w:rsidR="00F52844">
          <w:rPr>
            <w:rFonts w:hint="eastAsia"/>
          </w:rPr>
          <w:t>面料时计划单耗、执行单耗</w:t>
        </w:r>
      </w:ins>
    </w:p>
    <w:p w:rsidR="00605511" w:rsidRDefault="00605511">
      <w:pPr>
        <w:pStyle w:val="a5"/>
        <w:numPr>
          <w:ilvl w:val="0"/>
          <w:numId w:val="11"/>
        </w:numPr>
        <w:ind w:firstLineChars="0"/>
        <w:rPr>
          <w:ins w:id="78" w:author="sunder" w:date="2017-04-27T09:57:00Z"/>
        </w:rPr>
        <w:pPrChange w:id="79" w:author="sunder" w:date="2017-04-27T09:58:00Z">
          <w:pPr>
            <w:pStyle w:val="a5"/>
            <w:numPr>
              <w:numId w:val="1"/>
            </w:numPr>
            <w:ind w:left="420" w:firstLineChars="0" w:hanging="420"/>
          </w:pPr>
        </w:pPrChange>
      </w:pPr>
      <w:ins w:id="80" w:author="sunder" w:date="2017-04-27T10:02:00Z">
        <w:r>
          <w:rPr>
            <w:rFonts w:hint="eastAsia"/>
          </w:rPr>
          <w:t>生成领料单</w:t>
        </w:r>
      </w:ins>
      <w:ins w:id="81" w:author="sunder" w:date="2017-04-27T10:04:00Z">
        <w:r w:rsidR="00193D05">
          <w:rPr>
            <w:rFonts w:hint="eastAsia"/>
          </w:rPr>
          <w:t>、完成后</w:t>
        </w:r>
        <w:r w:rsidR="009C68ED">
          <w:rPr>
            <w:rFonts w:hint="eastAsia"/>
          </w:rPr>
          <w:t>录入实际裁剪数</w:t>
        </w:r>
      </w:ins>
      <w:ins w:id="82" w:author="sunder" w:date="2017-04-27T10:07:00Z">
        <w:r w:rsidR="00626AE7">
          <w:rPr>
            <w:rFonts w:hint="eastAsia"/>
          </w:rPr>
          <w:t>（工序上道完成、下道接收）</w:t>
        </w:r>
      </w:ins>
    </w:p>
    <w:p w:rsidR="00A70EEC" w:rsidRDefault="003F7C4B" w:rsidP="002C040D">
      <w:pPr>
        <w:pStyle w:val="a5"/>
        <w:numPr>
          <w:ilvl w:val="0"/>
          <w:numId w:val="1"/>
        </w:numPr>
        <w:ind w:firstLineChars="0"/>
        <w:rPr>
          <w:ins w:id="83" w:author="sunder" w:date="2017-04-27T10:10:00Z"/>
        </w:rPr>
      </w:pPr>
      <w:ins w:id="84" w:author="sunder" w:date="2017-04-27T10:10:00Z">
        <w:r>
          <w:rPr>
            <w:rFonts w:hint="eastAsia"/>
          </w:rPr>
          <w:t>辅料计划</w:t>
        </w:r>
      </w:ins>
    </w:p>
    <w:p w:rsidR="002B15AF" w:rsidRDefault="00C26C8A">
      <w:pPr>
        <w:pStyle w:val="a5"/>
        <w:numPr>
          <w:ilvl w:val="0"/>
          <w:numId w:val="12"/>
        </w:numPr>
        <w:ind w:firstLineChars="0"/>
        <w:rPr>
          <w:ins w:id="85" w:author="sunder" w:date="2017-04-27T10:10:00Z"/>
        </w:rPr>
        <w:pPrChange w:id="86" w:author="sunder" w:date="2017-04-27T10:10:00Z">
          <w:pPr>
            <w:pStyle w:val="a5"/>
            <w:numPr>
              <w:numId w:val="1"/>
            </w:numPr>
            <w:ind w:left="420" w:firstLineChars="0" w:hanging="420"/>
          </w:pPr>
        </w:pPrChange>
      </w:pPr>
      <w:ins w:id="87" w:author="sunder" w:date="2017-04-27T10:11:00Z">
        <w:r>
          <w:rPr>
            <w:rFonts w:hint="eastAsia"/>
          </w:rPr>
          <w:t>做辅料计划</w:t>
        </w:r>
        <w:r w:rsidR="00890828">
          <w:rPr>
            <w:rFonts w:hint="eastAsia"/>
          </w:rPr>
          <w:t>（同面料计划）</w:t>
        </w:r>
      </w:ins>
    </w:p>
    <w:p w:rsidR="0085575B" w:rsidRDefault="0085575B" w:rsidP="0085575B">
      <w:pPr>
        <w:pStyle w:val="a5"/>
        <w:numPr>
          <w:ilvl w:val="0"/>
          <w:numId w:val="12"/>
        </w:numPr>
        <w:ind w:firstLineChars="0"/>
        <w:rPr>
          <w:ins w:id="88" w:author="sunder" w:date="2017-04-27T10:10:00Z"/>
        </w:rPr>
      </w:pPr>
      <w:ins w:id="89" w:author="sunder" w:date="2017-04-27T10:10:00Z">
        <w:r>
          <w:rPr>
            <w:rFonts w:hint="eastAsia"/>
          </w:rPr>
          <w:t>提示是否缺料</w:t>
        </w:r>
      </w:ins>
    </w:p>
    <w:p w:rsidR="00437EF2" w:rsidRDefault="00E75145">
      <w:pPr>
        <w:pStyle w:val="a5"/>
        <w:numPr>
          <w:ilvl w:val="0"/>
          <w:numId w:val="12"/>
        </w:numPr>
        <w:ind w:firstLineChars="0"/>
        <w:rPr>
          <w:ins w:id="90" w:author="sunder" w:date="2017-04-27T10:09:00Z"/>
        </w:rPr>
        <w:pPrChange w:id="91" w:author="sunder" w:date="2017-04-27T10:16:00Z">
          <w:pPr>
            <w:pStyle w:val="a5"/>
            <w:numPr>
              <w:numId w:val="1"/>
            </w:numPr>
            <w:ind w:left="420" w:firstLineChars="0" w:hanging="420"/>
          </w:pPr>
        </w:pPrChange>
      </w:pPr>
      <w:ins w:id="92" w:author="sunder" w:date="2017-04-27T10:15:00Z">
        <w:r>
          <w:rPr>
            <w:rFonts w:hint="eastAsia"/>
          </w:rPr>
          <w:t>对应入库和领料</w:t>
        </w:r>
      </w:ins>
    </w:p>
    <w:p w:rsidR="003F7C4B" w:rsidRDefault="00437EF2" w:rsidP="002C040D">
      <w:pPr>
        <w:pStyle w:val="a5"/>
        <w:numPr>
          <w:ilvl w:val="0"/>
          <w:numId w:val="1"/>
        </w:numPr>
        <w:ind w:firstLineChars="0"/>
        <w:rPr>
          <w:ins w:id="93" w:author="sunder" w:date="2017-04-27T10:17:00Z"/>
        </w:rPr>
      </w:pPr>
      <w:ins w:id="94" w:author="sunder" w:date="2017-04-27T10:17:00Z">
        <w:r>
          <w:rPr>
            <w:rFonts w:hint="eastAsia"/>
          </w:rPr>
          <w:t>成衣</w:t>
        </w:r>
      </w:ins>
    </w:p>
    <w:p w:rsidR="009119C9" w:rsidRDefault="009119C9">
      <w:pPr>
        <w:pStyle w:val="a5"/>
        <w:ind w:left="420" w:firstLineChars="0" w:firstLine="0"/>
        <w:rPr>
          <w:ins w:id="95" w:author="sunder" w:date="2017-04-27T10:17:00Z"/>
        </w:rPr>
        <w:pPrChange w:id="96" w:author="sunder" w:date="2017-04-27T10:17:00Z">
          <w:pPr>
            <w:pStyle w:val="a5"/>
            <w:numPr>
              <w:numId w:val="1"/>
            </w:numPr>
            <w:ind w:left="420" w:firstLineChars="0" w:hanging="420"/>
          </w:pPr>
        </w:pPrChange>
      </w:pPr>
      <w:ins w:id="97" w:author="sunder" w:date="2017-04-27T10:17:00Z">
        <w:r>
          <w:rPr>
            <w:rFonts w:hint="eastAsia"/>
          </w:rPr>
          <w:t>物料准备情况</w:t>
        </w:r>
        <w:r w:rsidR="007B4996">
          <w:rPr>
            <w:rFonts w:hint="eastAsia"/>
          </w:rPr>
          <w:t>、</w:t>
        </w:r>
        <w:r w:rsidR="00535CE3">
          <w:rPr>
            <w:rFonts w:hint="eastAsia"/>
          </w:rPr>
          <w:t>完成情况</w:t>
        </w:r>
      </w:ins>
    </w:p>
    <w:p w:rsidR="00437EF2" w:rsidRDefault="00437EF2" w:rsidP="002C040D">
      <w:pPr>
        <w:pStyle w:val="a5"/>
        <w:numPr>
          <w:ilvl w:val="0"/>
          <w:numId w:val="1"/>
        </w:numPr>
        <w:ind w:firstLineChars="0"/>
      </w:pPr>
      <w:ins w:id="98" w:author="sunder" w:date="2017-04-27T10:17:00Z">
        <w:r>
          <w:rPr>
            <w:rFonts w:hint="eastAsia"/>
          </w:rPr>
          <w:t>面料</w:t>
        </w:r>
      </w:ins>
    </w:p>
    <w:p w:rsidR="002C040D" w:rsidRDefault="002C040D" w:rsidP="002C04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采购面料</w:t>
      </w:r>
    </w:p>
    <w:p w:rsidR="001F1FF1" w:rsidRDefault="001F1FF1" w:rsidP="001F1FF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供货商</w:t>
      </w:r>
    </w:p>
    <w:p w:rsidR="002C040D" w:rsidRDefault="0000725B" w:rsidP="000072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面料品种</w:t>
      </w:r>
    </w:p>
    <w:p w:rsidR="0000725B" w:rsidRDefault="0000725B" w:rsidP="000072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数量</w:t>
      </w:r>
    </w:p>
    <w:p w:rsidR="0000725B" w:rsidRDefault="0000725B" w:rsidP="000072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面料要求（质量）</w:t>
      </w:r>
    </w:p>
    <w:p w:rsidR="0000725B" w:rsidRDefault="0000725B" w:rsidP="0000725B">
      <w:pPr>
        <w:ind w:left="1140"/>
      </w:pPr>
      <w:r>
        <w:rPr>
          <w:rFonts w:hint="eastAsia"/>
        </w:rPr>
        <w:t>生成面料采购计划</w:t>
      </w:r>
    </w:p>
    <w:p w:rsidR="0000725B" w:rsidRDefault="00FF7E6D" w:rsidP="00FF7E6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生产面料</w:t>
      </w:r>
    </w:p>
    <w:p w:rsidR="004B1C4E" w:rsidRDefault="004B1C4E" w:rsidP="004B1C4E">
      <w:pPr>
        <w:ind w:leftChars="200" w:left="420" w:firstLineChars="200" w:firstLine="420"/>
      </w:pPr>
      <w:r>
        <w:rPr>
          <w:rFonts w:hint="eastAsia"/>
        </w:rPr>
        <w:t>A</w:t>
      </w:r>
      <w:r>
        <w:rPr>
          <w:rFonts w:hint="eastAsia"/>
        </w:rPr>
        <w:t>：面料基础数据</w:t>
      </w:r>
    </w:p>
    <w:p w:rsidR="004B1C4E" w:rsidRDefault="00FF7E6D" w:rsidP="00FF7E6D">
      <w:pPr>
        <w:pStyle w:val="a5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勾选纱</w:t>
      </w:r>
      <w:proofErr w:type="gramEnd"/>
      <w:r>
        <w:rPr>
          <w:rFonts w:hint="eastAsia"/>
        </w:rPr>
        <w:t>支、成分、品种、织法</w:t>
      </w:r>
      <w:r w:rsidR="001817BC">
        <w:rPr>
          <w:rFonts w:hint="eastAsia"/>
        </w:rPr>
        <w:t>等</w:t>
      </w:r>
    </w:p>
    <w:p w:rsidR="00FF7E6D" w:rsidRDefault="00FF7E6D" w:rsidP="00FF7E6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数量</w:t>
      </w:r>
    </w:p>
    <w:p w:rsidR="00FF7E6D" w:rsidRDefault="00FF7E6D" w:rsidP="00FF7E6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面料要求（门幅、克重</w:t>
      </w:r>
      <w:r w:rsidR="001817BC">
        <w:rPr>
          <w:rFonts w:hint="eastAsia"/>
        </w:rPr>
        <w:t>等</w:t>
      </w:r>
      <w:r>
        <w:rPr>
          <w:rFonts w:hint="eastAsia"/>
        </w:rPr>
        <w:t>）</w:t>
      </w:r>
    </w:p>
    <w:p w:rsidR="004B1C4E" w:rsidRDefault="004B1C4E" w:rsidP="004B1C4E">
      <w:pPr>
        <w:pStyle w:val="a5"/>
        <w:ind w:left="1500" w:firstLineChars="0" w:firstLine="0"/>
      </w:pPr>
      <w:r>
        <w:rPr>
          <w:rFonts w:hint="eastAsia"/>
        </w:rPr>
        <w:t>生成面料品种</w:t>
      </w:r>
    </w:p>
    <w:p w:rsidR="004B1C4E" w:rsidRDefault="004B1C4E" w:rsidP="004B1C4E">
      <w:pPr>
        <w:ind w:firstLineChars="400" w:firstLine="840"/>
      </w:pPr>
      <w:r>
        <w:rPr>
          <w:rFonts w:hint="eastAsia"/>
        </w:rPr>
        <w:t>B</w:t>
      </w:r>
      <w:r>
        <w:rPr>
          <w:rFonts w:hint="eastAsia"/>
        </w:rPr>
        <w:t>：原料采购</w:t>
      </w:r>
    </w:p>
    <w:p w:rsidR="001F1FF1" w:rsidRDefault="001F1FF1" w:rsidP="001F1FF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供货商</w:t>
      </w:r>
    </w:p>
    <w:p w:rsidR="004B1C4E" w:rsidRDefault="004B1C4E" w:rsidP="004B1C4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原料采购的品种</w:t>
      </w:r>
    </w:p>
    <w:p w:rsidR="004B1C4E" w:rsidRDefault="004B1C4E" w:rsidP="004B1C4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数量</w:t>
      </w:r>
    </w:p>
    <w:p w:rsidR="004B1C4E" w:rsidRDefault="004B1C4E" w:rsidP="004B1C4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质量</w:t>
      </w:r>
    </w:p>
    <w:p w:rsidR="004B1C4E" w:rsidRDefault="004B1C4E" w:rsidP="004B1C4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送货地点</w:t>
      </w:r>
    </w:p>
    <w:p w:rsidR="004B1C4E" w:rsidRDefault="004B1C4E" w:rsidP="004B1C4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送货日期</w:t>
      </w:r>
    </w:p>
    <w:p w:rsidR="004B1C4E" w:rsidRDefault="004B1C4E" w:rsidP="004B1C4E">
      <w:pPr>
        <w:pStyle w:val="a5"/>
        <w:ind w:left="1500" w:firstLineChars="0" w:firstLine="0"/>
        <w:rPr>
          <w:rFonts w:asciiTheme="minorEastAsia" w:hAnsiTheme="minorEastAsia"/>
        </w:rPr>
      </w:pPr>
      <w:r>
        <w:rPr>
          <w:rFonts w:hint="eastAsia"/>
        </w:rPr>
        <w:t>生成</w:t>
      </w:r>
      <w:r w:rsidRPr="004B1C4E">
        <w:rPr>
          <w:rFonts w:asciiTheme="minorEastAsia" w:hAnsiTheme="minorEastAsia" w:hint="eastAsia"/>
        </w:rPr>
        <w:t>原料采购合同</w:t>
      </w:r>
    </w:p>
    <w:p w:rsidR="004B1C4E" w:rsidRDefault="004B1C4E" w:rsidP="004B1C4E">
      <w:r>
        <w:rPr>
          <w:rFonts w:hint="eastAsia"/>
        </w:rPr>
        <w:t xml:space="preserve">        C</w:t>
      </w:r>
      <w:r>
        <w:rPr>
          <w:rFonts w:hint="eastAsia"/>
        </w:rPr>
        <w:t>：染色</w:t>
      </w:r>
    </w:p>
    <w:p w:rsidR="001F1FF1" w:rsidRDefault="001F1FF1" w:rsidP="004B1C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染色单位</w:t>
      </w:r>
    </w:p>
    <w:p w:rsidR="004B1C4E" w:rsidRDefault="004B1C4E" w:rsidP="004B1C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品种</w:t>
      </w:r>
    </w:p>
    <w:p w:rsidR="004B1C4E" w:rsidRDefault="004B1C4E" w:rsidP="004B1C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色名、色号</w:t>
      </w:r>
    </w:p>
    <w:p w:rsidR="004B1C4E" w:rsidRDefault="004B1C4E" w:rsidP="004B1C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数量</w:t>
      </w:r>
    </w:p>
    <w:p w:rsidR="004B1C4E" w:rsidRDefault="004B1C4E" w:rsidP="004B1C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质量</w:t>
      </w:r>
    </w:p>
    <w:p w:rsidR="004B1C4E" w:rsidRDefault="001F1FF1" w:rsidP="004B1C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送货地点</w:t>
      </w:r>
    </w:p>
    <w:p w:rsidR="001F1FF1" w:rsidRDefault="001F1FF1" w:rsidP="004B1C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送货日期</w:t>
      </w:r>
    </w:p>
    <w:p w:rsidR="001F1FF1" w:rsidRDefault="001F1FF1" w:rsidP="001F1FF1">
      <w:pPr>
        <w:pStyle w:val="a5"/>
        <w:ind w:left="1500" w:firstLineChars="0" w:firstLine="0"/>
      </w:pPr>
      <w:r>
        <w:rPr>
          <w:rFonts w:hint="eastAsia"/>
        </w:rPr>
        <w:t>生成染成</w:t>
      </w:r>
      <w:r w:rsidR="000F2E76">
        <w:rPr>
          <w:rFonts w:hint="eastAsia"/>
        </w:rPr>
        <w:t>加工</w:t>
      </w:r>
      <w:r>
        <w:rPr>
          <w:rFonts w:hint="eastAsia"/>
        </w:rPr>
        <w:t>合同</w:t>
      </w:r>
    </w:p>
    <w:p w:rsidR="001F1FF1" w:rsidRDefault="001F1FF1" w:rsidP="001F1FF1">
      <w:r>
        <w:rPr>
          <w:rFonts w:hint="eastAsia"/>
        </w:rPr>
        <w:t xml:space="preserve">         D</w:t>
      </w:r>
      <w:r>
        <w:rPr>
          <w:rFonts w:hint="eastAsia"/>
        </w:rPr>
        <w:t>：织造</w:t>
      </w:r>
    </w:p>
    <w:p w:rsidR="001F1FF1" w:rsidRDefault="001F1FF1" w:rsidP="001F1FF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织造单位</w:t>
      </w:r>
    </w:p>
    <w:p w:rsidR="001F1FF1" w:rsidRDefault="001F1FF1" w:rsidP="001F1FF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品种</w:t>
      </w:r>
    </w:p>
    <w:p w:rsidR="001F1FF1" w:rsidRDefault="001F1FF1" w:rsidP="001F1FF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数量</w:t>
      </w:r>
    </w:p>
    <w:p w:rsidR="001F1FF1" w:rsidRDefault="001F1FF1" w:rsidP="001F1FF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质量</w:t>
      </w:r>
    </w:p>
    <w:p w:rsidR="001F1FF1" w:rsidRDefault="001F1FF1" w:rsidP="001F1FF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送货地点</w:t>
      </w:r>
    </w:p>
    <w:p w:rsidR="001F1FF1" w:rsidRDefault="001F1FF1" w:rsidP="001F1FF1">
      <w:pPr>
        <w:pStyle w:val="a5"/>
        <w:ind w:left="1500" w:firstLineChars="0" w:firstLine="0"/>
      </w:pPr>
      <w:r>
        <w:rPr>
          <w:rFonts w:hint="eastAsia"/>
        </w:rPr>
        <w:t>生成</w:t>
      </w:r>
      <w:r w:rsidR="000F2E76">
        <w:rPr>
          <w:rFonts w:hint="eastAsia"/>
        </w:rPr>
        <w:t>加工</w:t>
      </w:r>
      <w:r>
        <w:rPr>
          <w:rFonts w:hint="eastAsia"/>
        </w:rPr>
        <w:t>合同</w:t>
      </w:r>
    </w:p>
    <w:p w:rsidR="001817BC" w:rsidRDefault="000F2E76" w:rsidP="000F2E76">
      <w:r>
        <w:rPr>
          <w:rFonts w:hint="eastAsia"/>
        </w:rPr>
        <w:t xml:space="preserve">        D</w:t>
      </w:r>
      <w:r w:rsidR="00D9152D">
        <w:rPr>
          <w:rFonts w:hint="eastAsia"/>
        </w:rPr>
        <w:t>：落水定型</w:t>
      </w:r>
    </w:p>
    <w:p w:rsidR="000F2E76" w:rsidRDefault="000F2E76" w:rsidP="000F2E7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加工单位</w:t>
      </w:r>
    </w:p>
    <w:p w:rsidR="000F2E76" w:rsidRDefault="000F2E76" w:rsidP="000F2E7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数量</w:t>
      </w:r>
    </w:p>
    <w:p w:rsidR="000F2E76" w:rsidRDefault="000F2E76" w:rsidP="000F2E7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质量要求</w:t>
      </w:r>
    </w:p>
    <w:p w:rsidR="000F2E76" w:rsidRDefault="000F2E76" w:rsidP="000F2E7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交货期</w:t>
      </w:r>
    </w:p>
    <w:p w:rsidR="000F2E76" w:rsidRDefault="000F2E76" w:rsidP="000F2E76">
      <w:pPr>
        <w:pStyle w:val="a5"/>
        <w:ind w:left="1500" w:firstLineChars="0" w:firstLine="0"/>
      </w:pPr>
      <w:r>
        <w:rPr>
          <w:rFonts w:hint="eastAsia"/>
        </w:rPr>
        <w:t>生成加工合同</w:t>
      </w:r>
    </w:p>
    <w:p w:rsidR="00AB1FA1" w:rsidRDefault="00AB1FA1" w:rsidP="00AB1FA1">
      <w:r>
        <w:rPr>
          <w:rFonts w:hint="eastAsia"/>
        </w:rPr>
        <w:t xml:space="preserve">        E</w:t>
      </w:r>
      <w:r>
        <w:rPr>
          <w:rFonts w:hint="eastAsia"/>
        </w:rPr>
        <w:t>：匹绣或满印</w:t>
      </w:r>
    </w:p>
    <w:p w:rsidR="00AB1FA1" w:rsidRDefault="00AB1FA1" w:rsidP="00AB1FA1">
      <w:r>
        <w:rPr>
          <w:rFonts w:hint="eastAsia"/>
        </w:rPr>
        <w:t xml:space="preserve">        F</w:t>
      </w:r>
      <w:r>
        <w:rPr>
          <w:rFonts w:hint="eastAsia"/>
        </w:rPr>
        <w:t>：光坯入库</w:t>
      </w:r>
    </w:p>
    <w:p w:rsidR="00B62C44" w:rsidRDefault="00B62C44" w:rsidP="00AB1FA1">
      <w:r>
        <w:rPr>
          <w:rFonts w:hint="eastAsia"/>
        </w:rPr>
        <w:t xml:space="preserve">        G</w:t>
      </w:r>
      <w:r>
        <w:rPr>
          <w:rFonts w:hint="eastAsia"/>
        </w:rPr>
        <w:t>：</w:t>
      </w:r>
      <w:proofErr w:type="gramStart"/>
      <w:r>
        <w:rPr>
          <w:rFonts w:hint="eastAsia"/>
        </w:rPr>
        <w:t>验布后</w:t>
      </w:r>
      <w:proofErr w:type="gramEnd"/>
      <w:r>
        <w:rPr>
          <w:rFonts w:hint="eastAsia"/>
        </w:rPr>
        <w:t>成品面料入库</w:t>
      </w:r>
    </w:p>
    <w:p w:rsidR="00B62C44" w:rsidRDefault="00B62C44" w:rsidP="00B62C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辅料</w:t>
      </w:r>
    </w:p>
    <w:p w:rsidR="00B62C44" w:rsidRDefault="00B62C44" w:rsidP="00B62C44">
      <w:pPr>
        <w:pStyle w:val="a5"/>
        <w:ind w:left="420" w:firstLineChars="0" w:firstLine="0"/>
      </w:pPr>
      <w:r>
        <w:rPr>
          <w:rFonts w:hint="eastAsia"/>
        </w:rPr>
        <w:t>品种、规格、数量、质量要求、供应商等生成各种辅料的采购合同</w:t>
      </w:r>
    </w:p>
    <w:p w:rsidR="00B62C44" w:rsidRDefault="00B62C44" w:rsidP="00B62C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生产</w:t>
      </w:r>
    </w:p>
    <w:p w:rsidR="00B62C44" w:rsidRDefault="00B62C44" w:rsidP="00B62C44">
      <w:pPr>
        <w:pStyle w:val="a5"/>
        <w:ind w:left="420" w:firstLineChars="0" w:firstLine="0"/>
      </w:pPr>
      <w:r>
        <w:rPr>
          <w:rFonts w:hint="eastAsia"/>
        </w:rPr>
        <w:t>（一）、领料裁剪</w:t>
      </w:r>
    </w:p>
    <w:p w:rsidR="00B62C44" w:rsidRDefault="00B62C44" w:rsidP="00B62C44">
      <w:pPr>
        <w:pStyle w:val="a5"/>
        <w:ind w:left="420" w:firstLineChars="0" w:firstLine="0"/>
      </w:pPr>
      <w:r>
        <w:rPr>
          <w:rFonts w:hint="eastAsia"/>
        </w:rPr>
        <w:t xml:space="preserve">      1</w:t>
      </w:r>
      <w:r>
        <w:rPr>
          <w:rFonts w:hint="eastAsia"/>
        </w:rPr>
        <w:t>、领料数</w:t>
      </w:r>
    </w:p>
    <w:p w:rsidR="00B62C44" w:rsidRDefault="00B62C44" w:rsidP="00B62C44">
      <w:pPr>
        <w:pStyle w:val="a5"/>
        <w:ind w:left="420" w:firstLineChars="0" w:firstLine="0"/>
      </w:pPr>
      <w:r>
        <w:rPr>
          <w:rFonts w:hint="eastAsia"/>
        </w:rPr>
        <w:t xml:space="preserve">      2</w:t>
      </w:r>
      <w:r>
        <w:rPr>
          <w:rFonts w:hint="eastAsia"/>
        </w:rPr>
        <w:t>、裁剪数</w:t>
      </w:r>
    </w:p>
    <w:p w:rsidR="00B62C44" w:rsidRDefault="00B62C44" w:rsidP="00B62C44">
      <w:pPr>
        <w:pStyle w:val="a5"/>
        <w:ind w:left="420" w:firstLineChars="0" w:firstLine="0"/>
      </w:pPr>
      <w:r>
        <w:rPr>
          <w:rFonts w:hint="eastAsia"/>
        </w:rPr>
        <w:t xml:space="preserve">      3</w:t>
      </w:r>
      <w:r>
        <w:rPr>
          <w:rFonts w:hint="eastAsia"/>
        </w:rPr>
        <w:t>、多余面料退回数量</w:t>
      </w:r>
    </w:p>
    <w:p w:rsidR="00B62C44" w:rsidRDefault="00B62C44" w:rsidP="00B62C44">
      <w:pPr>
        <w:pStyle w:val="a5"/>
        <w:ind w:left="420" w:firstLineChars="0" w:firstLine="0"/>
      </w:pPr>
      <w:r>
        <w:rPr>
          <w:rFonts w:hint="eastAsia"/>
        </w:rPr>
        <w:t>（二）、绣花、印花</w:t>
      </w:r>
    </w:p>
    <w:p w:rsidR="00B62C44" w:rsidRDefault="00B62C44" w:rsidP="00B62C44">
      <w:pPr>
        <w:pStyle w:val="a5"/>
        <w:ind w:left="420" w:firstLineChars="0" w:firstLine="0"/>
      </w:pPr>
      <w:r>
        <w:rPr>
          <w:rFonts w:hint="eastAsia"/>
        </w:rPr>
        <w:t>（三）、缝制</w:t>
      </w:r>
    </w:p>
    <w:p w:rsidR="00B62C44" w:rsidRDefault="00B62C44" w:rsidP="00B62C44">
      <w:pPr>
        <w:pStyle w:val="a5"/>
        <w:ind w:left="420" w:firstLineChars="0" w:firstLine="0"/>
      </w:pPr>
      <w:r>
        <w:rPr>
          <w:rFonts w:hint="eastAsia"/>
        </w:rPr>
        <w:t>（四）整检</w:t>
      </w:r>
    </w:p>
    <w:p w:rsidR="00B62C44" w:rsidRDefault="00B62C44" w:rsidP="00B62C44">
      <w:pPr>
        <w:pStyle w:val="a5"/>
        <w:ind w:left="420" w:firstLineChars="0" w:firstLine="0"/>
      </w:pPr>
      <w:r>
        <w:rPr>
          <w:rFonts w:hint="eastAsia"/>
        </w:rPr>
        <w:t>（五）出货：装箱单</w:t>
      </w:r>
    </w:p>
    <w:p w:rsidR="00B62C44" w:rsidRPr="00B62C44" w:rsidRDefault="00B62C44" w:rsidP="00B62C44">
      <w:pPr>
        <w:pStyle w:val="a5"/>
        <w:ind w:left="420" w:firstLineChars="0" w:firstLine="0"/>
      </w:pPr>
      <w:r>
        <w:rPr>
          <w:rFonts w:hint="eastAsia"/>
        </w:rPr>
        <w:t>（六）</w:t>
      </w:r>
      <w:r>
        <w:rPr>
          <w:rFonts w:hint="eastAsia"/>
        </w:rPr>
        <w:t>B</w:t>
      </w:r>
      <w:r>
        <w:rPr>
          <w:rFonts w:hint="eastAsia"/>
        </w:rPr>
        <w:t>品数及原因</w:t>
      </w:r>
    </w:p>
    <w:sectPr w:rsidR="00B62C44" w:rsidRPr="00B62C44" w:rsidSect="003E6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5E9" w:rsidRDefault="005D35E9" w:rsidP="002C040D">
      <w:r>
        <w:separator/>
      </w:r>
    </w:p>
  </w:endnote>
  <w:endnote w:type="continuationSeparator" w:id="0">
    <w:p w:rsidR="005D35E9" w:rsidRDefault="005D35E9" w:rsidP="002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5E9" w:rsidRDefault="005D35E9" w:rsidP="002C040D">
      <w:r>
        <w:separator/>
      </w:r>
    </w:p>
  </w:footnote>
  <w:footnote w:type="continuationSeparator" w:id="0">
    <w:p w:rsidR="005D35E9" w:rsidRDefault="005D35E9" w:rsidP="002C0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B5E"/>
    <w:multiLevelType w:val="hybridMultilevel"/>
    <w:tmpl w:val="9DB6BFA0"/>
    <w:lvl w:ilvl="0" w:tplc="2CD442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9A3FE2"/>
    <w:multiLevelType w:val="hybridMultilevel"/>
    <w:tmpl w:val="7D38653A"/>
    <w:lvl w:ilvl="0" w:tplc="ED2EB3F0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197A06B4"/>
    <w:multiLevelType w:val="hybridMultilevel"/>
    <w:tmpl w:val="19E250DC"/>
    <w:lvl w:ilvl="0" w:tplc="80664D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AB19B6"/>
    <w:multiLevelType w:val="hybridMultilevel"/>
    <w:tmpl w:val="70EA5116"/>
    <w:lvl w:ilvl="0" w:tplc="4044E0C4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2E95592F"/>
    <w:multiLevelType w:val="hybridMultilevel"/>
    <w:tmpl w:val="044E731C"/>
    <w:lvl w:ilvl="0" w:tplc="BDA4F78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CE65C24"/>
    <w:multiLevelType w:val="hybridMultilevel"/>
    <w:tmpl w:val="9904A01A"/>
    <w:lvl w:ilvl="0" w:tplc="854E69AE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51E91711"/>
    <w:multiLevelType w:val="hybridMultilevel"/>
    <w:tmpl w:val="A132A696"/>
    <w:lvl w:ilvl="0" w:tplc="077672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BE4AB9"/>
    <w:multiLevelType w:val="hybridMultilevel"/>
    <w:tmpl w:val="C652E82C"/>
    <w:lvl w:ilvl="0" w:tplc="D292B5D2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610727D7"/>
    <w:multiLevelType w:val="hybridMultilevel"/>
    <w:tmpl w:val="EA8C857A"/>
    <w:lvl w:ilvl="0" w:tplc="EE480276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6B002705"/>
    <w:multiLevelType w:val="hybridMultilevel"/>
    <w:tmpl w:val="BF16478C"/>
    <w:lvl w:ilvl="0" w:tplc="64FA3F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D22CE8"/>
    <w:multiLevelType w:val="hybridMultilevel"/>
    <w:tmpl w:val="82522862"/>
    <w:lvl w:ilvl="0" w:tplc="ED568090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>
    <w:nsid w:val="730028A1"/>
    <w:multiLevelType w:val="hybridMultilevel"/>
    <w:tmpl w:val="B1E4F2B6"/>
    <w:lvl w:ilvl="0" w:tplc="C79C23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10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0D"/>
    <w:rsid w:val="0000725B"/>
    <w:rsid w:val="00027AD1"/>
    <w:rsid w:val="000348DC"/>
    <w:rsid w:val="000B42D6"/>
    <w:rsid w:val="000C1379"/>
    <w:rsid w:val="000D1398"/>
    <w:rsid w:val="000E0A51"/>
    <w:rsid w:val="000E51F0"/>
    <w:rsid w:val="000F2E76"/>
    <w:rsid w:val="00177DCE"/>
    <w:rsid w:val="001817BC"/>
    <w:rsid w:val="00193D05"/>
    <w:rsid w:val="001C6416"/>
    <w:rsid w:val="001F1FF1"/>
    <w:rsid w:val="002160B7"/>
    <w:rsid w:val="00232B38"/>
    <w:rsid w:val="00253A6E"/>
    <w:rsid w:val="00271229"/>
    <w:rsid w:val="002743D0"/>
    <w:rsid w:val="00286E87"/>
    <w:rsid w:val="00295A6E"/>
    <w:rsid w:val="002A3030"/>
    <w:rsid w:val="002B15AF"/>
    <w:rsid w:val="002C040D"/>
    <w:rsid w:val="002C1D22"/>
    <w:rsid w:val="002F0C64"/>
    <w:rsid w:val="00302B64"/>
    <w:rsid w:val="00322B3F"/>
    <w:rsid w:val="003236DF"/>
    <w:rsid w:val="00326F85"/>
    <w:rsid w:val="003355E1"/>
    <w:rsid w:val="003B1561"/>
    <w:rsid w:val="003B41DD"/>
    <w:rsid w:val="003D1F89"/>
    <w:rsid w:val="003D3330"/>
    <w:rsid w:val="003E65D4"/>
    <w:rsid w:val="003F5C27"/>
    <w:rsid w:val="003F71EE"/>
    <w:rsid w:val="003F79A0"/>
    <w:rsid w:val="003F7C4B"/>
    <w:rsid w:val="00431F55"/>
    <w:rsid w:val="00437EF2"/>
    <w:rsid w:val="004668D8"/>
    <w:rsid w:val="004B1C4E"/>
    <w:rsid w:val="005103D2"/>
    <w:rsid w:val="005134A7"/>
    <w:rsid w:val="00535CE3"/>
    <w:rsid w:val="00551CBD"/>
    <w:rsid w:val="005760B3"/>
    <w:rsid w:val="00577652"/>
    <w:rsid w:val="005934EE"/>
    <w:rsid w:val="005D35E9"/>
    <w:rsid w:val="005D60F3"/>
    <w:rsid w:val="005F3136"/>
    <w:rsid w:val="00605511"/>
    <w:rsid w:val="0061641A"/>
    <w:rsid w:val="00626AE7"/>
    <w:rsid w:val="0064051C"/>
    <w:rsid w:val="006A7198"/>
    <w:rsid w:val="006B3C3F"/>
    <w:rsid w:val="006D4CF1"/>
    <w:rsid w:val="00737BEA"/>
    <w:rsid w:val="00741773"/>
    <w:rsid w:val="0074642D"/>
    <w:rsid w:val="0076075C"/>
    <w:rsid w:val="00760968"/>
    <w:rsid w:val="00777ED6"/>
    <w:rsid w:val="00783F68"/>
    <w:rsid w:val="007914A4"/>
    <w:rsid w:val="007A2BE8"/>
    <w:rsid w:val="007B4996"/>
    <w:rsid w:val="00803BE2"/>
    <w:rsid w:val="00815537"/>
    <w:rsid w:val="00817A59"/>
    <w:rsid w:val="0085575B"/>
    <w:rsid w:val="00855877"/>
    <w:rsid w:val="00890828"/>
    <w:rsid w:val="008A5AFB"/>
    <w:rsid w:val="008B7F15"/>
    <w:rsid w:val="008E2C17"/>
    <w:rsid w:val="009119C9"/>
    <w:rsid w:val="009126D3"/>
    <w:rsid w:val="00924432"/>
    <w:rsid w:val="00930CF3"/>
    <w:rsid w:val="00942187"/>
    <w:rsid w:val="00973167"/>
    <w:rsid w:val="009C68ED"/>
    <w:rsid w:val="00A11579"/>
    <w:rsid w:val="00A27C91"/>
    <w:rsid w:val="00A41BA8"/>
    <w:rsid w:val="00A70EEC"/>
    <w:rsid w:val="00AA1048"/>
    <w:rsid w:val="00AB1FA1"/>
    <w:rsid w:val="00AB5B97"/>
    <w:rsid w:val="00AB5C21"/>
    <w:rsid w:val="00AE1728"/>
    <w:rsid w:val="00B25A53"/>
    <w:rsid w:val="00B53935"/>
    <w:rsid w:val="00B60D2D"/>
    <w:rsid w:val="00B62C44"/>
    <w:rsid w:val="00B65FA0"/>
    <w:rsid w:val="00B80845"/>
    <w:rsid w:val="00C01A64"/>
    <w:rsid w:val="00C26C8A"/>
    <w:rsid w:val="00C318EC"/>
    <w:rsid w:val="00C31FA6"/>
    <w:rsid w:val="00C51562"/>
    <w:rsid w:val="00C62393"/>
    <w:rsid w:val="00CA64BD"/>
    <w:rsid w:val="00CB11D3"/>
    <w:rsid w:val="00CB4697"/>
    <w:rsid w:val="00CE2D57"/>
    <w:rsid w:val="00D20114"/>
    <w:rsid w:val="00D22E70"/>
    <w:rsid w:val="00D25E5D"/>
    <w:rsid w:val="00D37DBB"/>
    <w:rsid w:val="00D5336C"/>
    <w:rsid w:val="00D73691"/>
    <w:rsid w:val="00D9152D"/>
    <w:rsid w:val="00DA12E5"/>
    <w:rsid w:val="00DB6443"/>
    <w:rsid w:val="00DB7775"/>
    <w:rsid w:val="00DC2AC2"/>
    <w:rsid w:val="00DC369F"/>
    <w:rsid w:val="00DC4BB8"/>
    <w:rsid w:val="00DC60D4"/>
    <w:rsid w:val="00DE198E"/>
    <w:rsid w:val="00E23A12"/>
    <w:rsid w:val="00E74562"/>
    <w:rsid w:val="00E75145"/>
    <w:rsid w:val="00EA09E9"/>
    <w:rsid w:val="00EA50FB"/>
    <w:rsid w:val="00F01B4E"/>
    <w:rsid w:val="00F44726"/>
    <w:rsid w:val="00F52844"/>
    <w:rsid w:val="00F62180"/>
    <w:rsid w:val="00FC0575"/>
    <w:rsid w:val="00FD6306"/>
    <w:rsid w:val="00FE42D6"/>
    <w:rsid w:val="00FF0027"/>
    <w:rsid w:val="00FF1BAE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4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40D"/>
    <w:rPr>
      <w:sz w:val="18"/>
      <w:szCs w:val="18"/>
    </w:rPr>
  </w:style>
  <w:style w:type="paragraph" w:styleId="a5">
    <w:name w:val="List Paragraph"/>
    <w:basedOn w:val="a"/>
    <w:uiPriority w:val="34"/>
    <w:qFormat/>
    <w:rsid w:val="002C040D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FF7E6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F7E6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F7E6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F7E6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F7E6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F7E6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F7E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4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40D"/>
    <w:rPr>
      <w:sz w:val="18"/>
      <w:szCs w:val="18"/>
    </w:rPr>
  </w:style>
  <w:style w:type="paragraph" w:styleId="a5">
    <w:name w:val="List Paragraph"/>
    <w:basedOn w:val="a"/>
    <w:uiPriority w:val="34"/>
    <w:qFormat/>
    <w:rsid w:val="002C040D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FF7E6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F7E6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F7E6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F7E6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F7E6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F7E6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F7E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E41DF-1CF6-4D3C-9961-5BC29163DF4E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A66193A1-9F8E-4510-AA5A-70905BEBB226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E74EAD80-0391-42E2-AAAB-D97964F79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sunder</cp:lastModifiedBy>
  <cp:revision>126</cp:revision>
  <cp:lastPrinted>2016-05-23T04:46:00Z</cp:lastPrinted>
  <dcterms:created xsi:type="dcterms:W3CDTF">2017-04-27T01:20:00Z</dcterms:created>
  <dcterms:modified xsi:type="dcterms:W3CDTF">2017-05-05T23:31:00Z</dcterms:modified>
</cp:coreProperties>
</file>